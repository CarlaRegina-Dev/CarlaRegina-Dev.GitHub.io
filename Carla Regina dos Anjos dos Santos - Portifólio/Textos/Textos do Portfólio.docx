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6E27F" w14:textId="06B789ED" w:rsidR="00E67F7F" w:rsidRDefault="00E67F7F" w:rsidP="00520531">
      <w:pPr>
        <w:ind w:right="-568" w:firstLine="0"/>
      </w:pPr>
      <w:r>
        <w:t>Textos do Portifólio</w:t>
      </w:r>
    </w:p>
    <w:p w14:paraId="713E269F" w14:textId="77777777" w:rsidR="00E67F7F" w:rsidRDefault="00E67F7F" w:rsidP="00520531">
      <w:pPr>
        <w:ind w:right="-568" w:firstLine="0"/>
      </w:pPr>
    </w:p>
    <w:p w14:paraId="5C066DF4" w14:textId="7ECBF335" w:rsidR="00A768DB" w:rsidRDefault="00923022" w:rsidP="00520531">
      <w:pPr>
        <w:ind w:right="-568" w:firstLine="0"/>
      </w:pPr>
      <w:r>
        <w:t>Boas-vindas!</w:t>
      </w:r>
    </w:p>
    <w:p w14:paraId="466CB884" w14:textId="2D277E95" w:rsidR="00923022" w:rsidRDefault="00923022" w:rsidP="00520531">
      <w:pPr>
        <w:ind w:right="-568" w:firstLine="0"/>
      </w:pPr>
      <w:r>
        <w:t>Se você chegou ao meu port</w:t>
      </w:r>
      <w:del w:id="0" w:author="Larissa Reis" w:date="2020-12-14T15:54:00Z">
        <w:r w:rsidDel="00931353">
          <w:delText>i</w:delText>
        </w:r>
      </w:del>
      <w:r>
        <w:t>fólio, significa que está procurando</w:t>
      </w:r>
      <w:r w:rsidR="00054315">
        <w:t xml:space="preserve"> </w:t>
      </w:r>
      <w:del w:id="1" w:author="Larissa Reis" w:date="2020-12-14T15:53:00Z">
        <w:r w:rsidR="00054315" w:rsidDel="00931353">
          <w:delText xml:space="preserve">de </w:delText>
        </w:r>
      </w:del>
      <w:commentRangeStart w:id="2"/>
      <w:ins w:id="3" w:author="Larissa Reis" w:date="2020-12-14T15:53:00Z">
        <w:r w:rsidR="00931353">
          <w:t xml:space="preserve">um </w:t>
        </w:r>
      </w:ins>
      <w:r w:rsidR="00054315">
        <w:t xml:space="preserve">desenvolvedor </w:t>
      </w:r>
      <w:commentRangeEnd w:id="2"/>
      <w:r w:rsidR="00931353">
        <w:rPr>
          <w:rStyle w:val="Refdecomentrio"/>
        </w:rPr>
        <w:commentReference w:id="2"/>
      </w:r>
      <w:r>
        <w:t xml:space="preserve">web para </w:t>
      </w:r>
      <w:del w:id="4" w:author="Larissa Reis" w:date="2020-12-14T15:55:00Z">
        <w:r w:rsidDel="00931353">
          <w:delText xml:space="preserve">fazer </w:delText>
        </w:r>
      </w:del>
      <w:ins w:id="5" w:author="Larissa Reis" w:date="2020-12-14T15:55:00Z">
        <w:r w:rsidR="00931353">
          <w:t xml:space="preserve">a criação de </w:t>
        </w:r>
      </w:ins>
      <w:r>
        <w:t xml:space="preserve">site. Esse é </w:t>
      </w:r>
      <w:ins w:id="6" w:author="Larissa Reis" w:date="2020-12-14T16:07:00Z">
        <w:r w:rsidR="0006582A">
          <w:t xml:space="preserve">o </w:t>
        </w:r>
      </w:ins>
      <w:r>
        <w:t>meu port</w:t>
      </w:r>
      <w:del w:id="7" w:author="Larissa Reis" w:date="2020-12-14T15:55:00Z">
        <w:r w:rsidDel="00931353">
          <w:delText>i</w:delText>
        </w:r>
      </w:del>
      <w:r>
        <w:t>fólio</w:t>
      </w:r>
      <w:del w:id="8" w:author="Larissa Reis" w:date="2020-12-14T15:55:00Z">
        <w:r w:rsidR="009940E4" w:rsidDel="00931353">
          <w:delText>,</w:delText>
        </w:r>
      </w:del>
      <w:r>
        <w:t xml:space="preserve"> e no menu você</w:t>
      </w:r>
      <w:r w:rsidR="009940E4">
        <w:t xml:space="preserve"> </w:t>
      </w:r>
      <w:del w:id="9" w:author="Larissa Reis" w:date="2020-12-14T15:56:00Z">
        <w:r w:rsidR="009940E4" w:rsidDel="00931353">
          <w:delText xml:space="preserve">vai </w:delText>
        </w:r>
        <w:r w:rsidDel="00931353">
          <w:delText>encontra</w:delText>
        </w:r>
      </w:del>
      <w:ins w:id="10" w:author="Larissa Reis" w:date="2020-12-14T15:56:00Z">
        <w:r w:rsidR="00931353">
          <w:t>encontrará</w:t>
        </w:r>
      </w:ins>
      <w:r>
        <w:t xml:space="preserve"> mais</w:t>
      </w:r>
      <w:ins w:id="11" w:author="Larissa Reis" w:date="2020-12-14T15:56:00Z">
        <w:r w:rsidR="00931353">
          <w:t xml:space="preserve"> informações</w:t>
        </w:r>
      </w:ins>
      <w:r>
        <w:t xml:space="preserve"> sobre mim</w:t>
      </w:r>
      <w:r w:rsidR="009940E4">
        <w:t>,</w:t>
      </w:r>
      <w:r>
        <w:t xml:space="preserve"> </w:t>
      </w:r>
      <w:ins w:id="12" w:author="Larissa Reis" w:date="2020-12-14T15:56:00Z">
        <w:r w:rsidR="00931353">
          <w:t xml:space="preserve">o </w:t>
        </w:r>
      </w:ins>
      <w:r>
        <w:t xml:space="preserve">meu perfil profissional, </w:t>
      </w:r>
      <w:ins w:id="13" w:author="Larissa Reis" w:date="2020-12-14T16:08:00Z">
        <w:r w:rsidR="0006582A">
          <w:t xml:space="preserve">além </w:t>
        </w:r>
      </w:ins>
      <w:del w:id="14" w:author="Larissa Reis" w:date="2020-12-14T16:08:00Z">
        <w:r w:rsidDel="0006582A">
          <w:delText xml:space="preserve">e </w:delText>
        </w:r>
      </w:del>
      <w:ins w:id="15" w:author="Larissa Reis" w:date="2020-12-14T16:08:00Z">
        <w:r w:rsidR="0006582A">
          <w:t>d</w:t>
        </w:r>
      </w:ins>
      <w:r>
        <w:t xml:space="preserve">os meus contatos para </w:t>
      </w:r>
      <w:del w:id="16" w:author="Larissa Reis" w:date="2020-12-14T16:07:00Z">
        <w:r w:rsidDel="0006582A">
          <w:delText xml:space="preserve">você </w:delText>
        </w:r>
      </w:del>
      <w:del w:id="17" w:author="Larissa Reis" w:date="2020-12-14T15:56:00Z">
        <w:r w:rsidDel="00931353">
          <w:delText xml:space="preserve">fazer </w:delText>
        </w:r>
      </w:del>
      <w:ins w:id="18" w:author="Larissa Reis" w:date="2020-12-14T16:07:00Z">
        <w:r w:rsidR="0006582A">
          <w:t>a realização de um</w:t>
        </w:r>
      </w:ins>
      <w:del w:id="19" w:author="Larissa Reis" w:date="2020-12-14T16:07:00Z">
        <w:r w:rsidDel="0006582A">
          <w:delText>seu</w:delText>
        </w:r>
      </w:del>
      <w:r>
        <w:t xml:space="preserve"> orçamento. </w:t>
      </w:r>
    </w:p>
    <w:p w14:paraId="1FEF3EE8" w14:textId="384D1D87" w:rsidR="00923022" w:rsidRDefault="00923022" w:rsidP="00520531">
      <w:pPr>
        <w:ind w:right="-568" w:firstLine="0"/>
      </w:pPr>
    </w:p>
    <w:p w14:paraId="4B38965D" w14:textId="0C697CB0" w:rsidR="00923022" w:rsidRDefault="00923022" w:rsidP="00520531">
      <w:pPr>
        <w:ind w:right="-568" w:firstLine="0"/>
      </w:pPr>
      <w:r>
        <w:t>Sobre mim</w:t>
      </w:r>
    </w:p>
    <w:p w14:paraId="45E13524" w14:textId="6BC091AC" w:rsidR="00923022" w:rsidRDefault="00923022" w:rsidP="00520531">
      <w:pPr>
        <w:ind w:right="-568" w:firstLine="0"/>
      </w:pPr>
    </w:p>
    <w:p w14:paraId="55A16D64" w14:textId="0C0B4688" w:rsidR="00923022" w:rsidRDefault="00923022" w:rsidP="00520531">
      <w:pPr>
        <w:ind w:right="-568" w:firstLine="0"/>
      </w:pPr>
      <w:del w:id="20" w:author="Larissa Reis" w:date="2020-12-14T15:56:00Z">
        <w:r w:rsidDel="00931353">
          <w:delText xml:space="preserve">Me </w:delText>
        </w:r>
      </w:del>
      <w:ins w:id="21" w:author="Larissa Reis" w:date="2020-12-14T15:56:00Z">
        <w:r w:rsidR="00931353">
          <w:t xml:space="preserve">Eu me </w:t>
        </w:r>
      </w:ins>
      <w:r>
        <w:t>chamo Carla Regina</w:t>
      </w:r>
      <w:ins w:id="22" w:author="Larissa Reis" w:date="2020-12-14T16:02:00Z">
        <w:r w:rsidR="00931353">
          <w:t xml:space="preserve"> e</w:t>
        </w:r>
      </w:ins>
      <w:r w:rsidR="00BB45B7">
        <w:t xml:space="preserve"> tenho 25</w:t>
      </w:r>
      <w:ins w:id="23" w:author="Larissa Reis" w:date="2020-12-14T15:56:00Z">
        <w:r w:rsidR="00931353">
          <w:t xml:space="preserve"> anos.</w:t>
        </w:r>
      </w:ins>
      <w:del w:id="24" w:author="Larissa Reis" w:date="2020-12-14T15:56:00Z">
        <w:r w:rsidDel="00931353">
          <w:delText>,</w:delText>
        </w:r>
      </w:del>
      <w:r>
        <w:t xml:space="preserve"> </w:t>
      </w:r>
      <w:del w:id="25" w:author="Larissa Reis" w:date="2020-12-14T15:56:00Z">
        <w:r w:rsidDel="00931353">
          <w:delText>estre</w:delText>
        </w:r>
        <w:r w:rsidR="00BB45B7" w:rsidDel="00931353">
          <w:delText>e</w:delText>
        </w:r>
        <w:r w:rsidDel="00931353">
          <w:delText xml:space="preserve">i </w:delText>
        </w:r>
      </w:del>
      <w:ins w:id="26" w:author="Larissa Reis" w:date="2020-12-14T15:56:00Z">
        <w:r w:rsidR="00931353">
          <w:t xml:space="preserve">Estreei </w:t>
        </w:r>
      </w:ins>
      <w:r>
        <w:t xml:space="preserve">em Aracajú/Sergipe, mas </w:t>
      </w:r>
      <w:ins w:id="27" w:author="Larissa Reis" w:date="2020-12-14T15:57:00Z">
        <w:r w:rsidR="00931353">
          <w:t xml:space="preserve">o </w:t>
        </w:r>
      </w:ins>
      <w:r>
        <w:t xml:space="preserve">meu coração e </w:t>
      </w:r>
      <w:ins w:id="28" w:author="Larissa Reis" w:date="2020-12-14T15:57:00Z">
        <w:r w:rsidR="00931353">
          <w:t xml:space="preserve">a minha </w:t>
        </w:r>
      </w:ins>
      <w:r>
        <w:t>alma são da Bahia</w:t>
      </w:r>
      <w:del w:id="29" w:author="Larissa Reis" w:date="2020-12-14T15:57:00Z">
        <w:r w:rsidDel="00931353">
          <w:delText xml:space="preserve">, </w:delText>
        </w:r>
      </w:del>
      <w:ins w:id="30" w:author="Larissa Reis" w:date="2020-12-14T15:57:00Z">
        <w:r w:rsidR="00931353">
          <w:t xml:space="preserve">. Sou </w:t>
        </w:r>
      </w:ins>
      <w:r>
        <w:t xml:space="preserve">filha de </w:t>
      </w:r>
      <w:del w:id="31" w:author="Larissa Reis" w:date="2020-12-14T15:57:00Z">
        <w:r w:rsidDel="00931353">
          <w:delText xml:space="preserve">país </w:delText>
        </w:r>
      </w:del>
      <w:ins w:id="32" w:author="Larissa Reis" w:date="2020-12-14T15:57:00Z">
        <w:r w:rsidR="00931353">
          <w:t xml:space="preserve">pais </w:t>
        </w:r>
      </w:ins>
      <w:r>
        <w:t>baianos</w:t>
      </w:r>
      <w:ins w:id="33" w:author="Larissa Reis" w:date="2020-12-14T15:57:00Z">
        <w:r w:rsidR="00931353">
          <w:t xml:space="preserve"> e</w:t>
        </w:r>
      </w:ins>
      <w:del w:id="34" w:author="Larissa Reis" w:date="2020-12-14T15:57:00Z">
        <w:r w:rsidR="00BB45B7" w:rsidDel="00931353">
          <w:delText>,</w:delText>
        </w:r>
      </w:del>
      <w:r w:rsidR="00BB45B7">
        <w:t xml:space="preserve"> tenho</w:t>
      </w:r>
      <w:ins w:id="35" w:author="Larissa Reis" w:date="2020-12-14T15:57:00Z">
        <w:r w:rsidR="00931353">
          <w:t xml:space="preserve"> o</w:t>
        </w:r>
      </w:ins>
      <w:r w:rsidR="00BB45B7">
        <w:t xml:space="preserve"> sol </w:t>
      </w:r>
      <w:del w:id="36" w:author="Larissa Reis" w:date="2020-12-14T15:57:00Z">
        <w:r w:rsidR="00BB45B7" w:rsidDel="00931353">
          <w:delText xml:space="preserve">em </w:delText>
        </w:r>
      </w:del>
      <w:ins w:id="37" w:author="Larissa Reis" w:date="2020-12-14T15:57:00Z">
        <w:r w:rsidR="00931353">
          <w:t xml:space="preserve">no signo de </w:t>
        </w:r>
      </w:ins>
      <w:r w:rsidR="00BB45B7">
        <w:t>virgem</w:t>
      </w:r>
      <w:r>
        <w:t>.</w:t>
      </w:r>
      <w:r w:rsidR="00054315">
        <w:t xml:space="preserve"> Após</w:t>
      </w:r>
      <w:r w:rsidR="00BB45B7">
        <w:t xml:space="preserve"> concluir </w:t>
      </w:r>
      <w:ins w:id="38" w:author="Larissa Reis" w:date="2020-12-14T16:02:00Z">
        <w:r w:rsidR="00931353">
          <w:t xml:space="preserve">a </w:t>
        </w:r>
      </w:ins>
      <w:r w:rsidR="00BB45B7">
        <w:t>minha primeira graduação</w:t>
      </w:r>
      <w:r w:rsidR="009940E4">
        <w:t xml:space="preserve"> em Ciências Socais</w:t>
      </w:r>
      <w:del w:id="39" w:author="Larissa Reis" w:date="2020-12-14T16:02:00Z">
        <w:r w:rsidR="009940E4" w:rsidDel="00931353">
          <w:delText xml:space="preserve"> </w:delText>
        </w:r>
      </w:del>
      <w:r w:rsidR="00BB45B7">
        <w:t>,</w:t>
      </w:r>
      <w:r w:rsidR="00054315">
        <w:t xml:space="preserve"> pass</w:t>
      </w:r>
      <w:r w:rsidR="00FF2786">
        <w:t>ei</w:t>
      </w:r>
      <w:r w:rsidR="00054315">
        <w:t xml:space="preserve"> pelo processo de </w:t>
      </w:r>
      <w:r w:rsidR="00FF2786">
        <w:t xml:space="preserve">transição </w:t>
      </w:r>
      <w:del w:id="40" w:author="Larissa Reis" w:date="2020-12-14T18:30:00Z">
        <w:r w:rsidR="00FF2786" w:rsidDel="00167881">
          <w:delText xml:space="preserve">de </w:delText>
        </w:r>
      </w:del>
      <w:ins w:id="41" w:author="Larissa Reis" w:date="2020-12-14T18:30:00Z">
        <w:r w:rsidR="00167881">
          <w:t xml:space="preserve">na </w:t>
        </w:r>
      </w:ins>
      <w:r w:rsidR="00FF2786">
        <w:t>carreira</w:t>
      </w:r>
      <w:del w:id="42" w:author="Larissa Reis" w:date="2020-12-14T16:05:00Z">
        <w:r w:rsidR="00FF2786" w:rsidDel="0006582A">
          <w:delText>,</w:delText>
        </w:r>
      </w:del>
      <w:r w:rsidR="00FF2786">
        <w:t xml:space="preserve"> </w:t>
      </w:r>
      <w:r w:rsidR="00BB45B7">
        <w:t xml:space="preserve">e </w:t>
      </w:r>
      <w:r w:rsidR="00054315">
        <w:t>d</w:t>
      </w:r>
      <w:r>
        <w:t xml:space="preserve">escobri na </w:t>
      </w:r>
      <w:r w:rsidR="0006582A">
        <w:t>P</w:t>
      </w:r>
      <w:r>
        <w:t>rogramação a profissão que faz sorrir o</w:t>
      </w:r>
      <w:ins w:id="43" w:author="Larissa Reis" w:date="2020-12-14T16:05:00Z">
        <w:r w:rsidR="0006582A">
          <w:t xml:space="preserve"> meu</w:t>
        </w:r>
      </w:ins>
      <w:r>
        <w:t xml:space="preserve"> coração</w:t>
      </w:r>
      <w:r w:rsidR="00BB45B7">
        <w:t xml:space="preserve">. </w:t>
      </w:r>
      <w:r w:rsidR="00E67F7F">
        <w:t xml:space="preserve">Tenho formação em Desenvolvimento de Sistema pelo SENAI – CIMATEC, </w:t>
      </w:r>
      <w:r w:rsidR="00BB45B7">
        <w:t>atuo no front-end</w:t>
      </w:r>
      <w:del w:id="44" w:author="Larissa Reis" w:date="2020-12-14T16:09:00Z">
        <w:r w:rsidR="00BB45B7" w:rsidDel="0006582A">
          <w:delText>,</w:delText>
        </w:r>
      </w:del>
      <w:r w:rsidR="00BB45B7">
        <w:t xml:space="preserve"> </w:t>
      </w:r>
      <w:r w:rsidR="00E67F7F">
        <w:t>(</w:t>
      </w:r>
      <w:r w:rsidR="00BB45B7">
        <w:t>desenvolvimento web</w:t>
      </w:r>
      <w:r w:rsidR="00E67F7F">
        <w:t>)</w:t>
      </w:r>
      <w:r w:rsidR="00BB45B7">
        <w:t xml:space="preserve">, utilizo HTML, CSS e JavaScript. </w:t>
      </w:r>
    </w:p>
    <w:p w14:paraId="222FD825" w14:textId="2083C05C" w:rsidR="00E67F7F" w:rsidRDefault="00E67F7F" w:rsidP="00520531">
      <w:pPr>
        <w:ind w:right="-568" w:firstLine="0"/>
      </w:pPr>
    </w:p>
    <w:p w14:paraId="797756BF" w14:textId="7247C89B" w:rsidR="00E67F7F" w:rsidRDefault="00E67F7F" w:rsidP="00520531">
      <w:pPr>
        <w:ind w:right="-568" w:firstLine="0"/>
      </w:pPr>
    </w:p>
    <w:p w14:paraId="46E7DFD0" w14:textId="68C6C62B" w:rsidR="00E67F7F" w:rsidRDefault="00E67F7F" w:rsidP="00520531">
      <w:pPr>
        <w:ind w:right="-568" w:firstLine="0"/>
      </w:pPr>
      <w:r>
        <w:t>Mulheres e TI</w:t>
      </w:r>
    </w:p>
    <w:p w14:paraId="2CAD4A52" w14:textId="0F08F872" w:rsidR="00B2367F" w:rsidRDefault="00B2367F" w:rsidP="00520531">
      <w:pPr>
        <w:ind w:right="-568" w:firstLine="0"/>
      </w:pPr>
    </w:p>
    <w:p w14:paraId="3AFF5FC7" w14:textId="20964781" w:rsidR="001938A5" w:rsidRDefault="00B2367F" w:rsidP="00520531">
      <w:pPr>
        <w:ind w:right="-568" w:firstLine="0"/>
      </w:pPr>
      <w:r>
        <w:t>Durante muito tempo</w:t>
      </w:r>
      <w:ins w:id="45" w:author="Larissa Reis" w:date="2020-12-14T16:37:00Z">
        <w:r w:rsidR="00B95D5A">
          <w:t>,</w:t>
        </w:r>
      </w:ins>
      <w:r>
        <w:t xml:space="preserve"> a equidade de gênero foi um tema secundário para o mercado </w:t>
      </w:r>
      <w:r w:rsidR="002C3EE5">
        <w:t xml:space="preserve">da </w:t>
      </w:r>
      <w:r>
        <w:t xml:space="preserve">tecnologia, mas </w:t>
      </w:r>
      <w:r w:rsidR="002C3EE5">
        <w:t xml:space="preserve">nos </w:t>
      </w:r>
      <w:r>
        <w:t xml:space="preserve">últimos anos </w:t>
      </w:r>
      <w:r w:rsidR="00167881">
        <w:t xml:space="preserve">isso </w:t>
      </w:r>
      <w:r>
        <w:t xml:space="preserve">vem tomando novos contornos. O número de mulheres atuando em profissões de </w:t>
      </w:r>
      <w:r w:rsidR="008F44E7">
        <w:t xml:space="preserve">TI. </w:t>
      </w:r>
      <w:r w:rsidR="00167881">
        <w:t>Entretanto</w:t>
      </w:r>
      <w:r w:rsidR="00EB5EA2">
        <w:t>,</w:t>
      </w:r>
      <w:r>
        <w:t xml:space="preserve"> </w:t>
      </w:r>
      <w:r w:rsidR="00167881">
        <w:t>ainda existem</w:t>
      </w:r>
      <w:r>
        <w:t xml:space="preserve"> muito</w:t>
      </w:r>
      <w:r w:rsidR="00167881">
        <w:t>s</w:t>
      </w:r>
      <w:r>
        <w:t xml:space="preserve"> obstáculos</w:t>
      </w:r>
      <w:r w:rsidR="00167881">
        <w:t xml:space="preserve"> que afetam o público feminino, a exemplo do</w:t>
      </w:r>
      <w:r w:rsidR="008F44E7">
        <w:t xml:space="preserve"> </w:t>
      </w:r>
      <w:r w:rsidR="001938A5">
        <w:t xml:space="preserve">machismo </w:t>
      </w:r>
      <w:r w:rsidR="00EB457E">
        <w:t>e</w:t>
      </w:r>
      <w:r w:rsidR="00167881">
        <w:t xml:space="preserve"> do</w:t>
      </w:r>
      <w:r w:rsidR="00EB457E">
        <w:t xml:space="preserve"> assédio </w:t>
      </w:r>
      <w:r w:rsidR="001938A5">
        <w:t>no ambiente de trabalho.</w:t>
      </w:r>
    </w:p>
    <w:p w14:paraId="662FD9EB" w14:textId="0674CAB2" w:rsidR="00B2367F" w:rsidRDefault="001938A5" w:rsidP="00520531">
      <w:pPr>
        <w:ind w:right="-568" w:firstLine="0"/>
      </w:pPr>
      <w:r>
        <w:t xml:space="preserve">Pensando em novas possibilidades </w:t>
      </w:r>
      <w:r w:rsidR="00167881">
        <w:t xml:space="preserve">para a </w:t>
      </w:r>
      <w:r>
        <w:t xml:space="preserve">atuação </w:t>
      </w:r>
      <w:r w:rsidR="00167881">
        <w:t xml:space="preserve">feminina </w:t>
      </w:r>
      <w:r>
        <w:t xml:space="preserve">no </w:t>
      </w:r>
      <w:r w:rsidRPr="008F44E7">
        <w:t>mercado de trabalho</w:t>
      </w:r>
      <w:r>
        <w:t>, eu e Letícia Argolo</w:t>
      </w:r>
      <w:r w:rsidR="008F44E7">
        <w:t xml:space="preserve"> </w:t>
      </w:r>
      <w:r>
        <w:t>firmamos uma parceria,</w:t>
      </w:r>
      <w:r w:rsidR="008F44E7">
        <w:t xml:space="preserve"> </w:t>
      </w:r>
      <w:r w:rsidR="00167881">
        <w:t>propondo</w:t>
      </w:r>
      <w:r>
        <w:t xml:space="preserve"> uma nova perspectiva </w:t>
      </w:r>
      <w:r w:rsidR="00167881">
        <w:t xml:space="preserve">de </w:t>
      </w:r>
      <w:r>
        <w:t>atuação</w:t>
      </w:r>
      <w:r w:rsidR="008F44E7">
        <w:t xml:space="preserve"> </w:t>
      </w:r>
      <w:r w:rsidR="00167881">
        <w:t xml:space="preserve">das mulheres neste ramo empregatício. Para isso, buscamos agregar </w:t>
      </w:r>
      <w:r>
        <w:t>outras mulheres para o desenvolvimento cont</w:t>
      </w:r>
      <w:r w:rsidR="00167881">
        <w:t>í</w:t>
      </w:r>
      <w:r>
        <w:t>nuo das habilidades profissionais</w:t>
      </w:r>
      <w:r w:rsidR="00EB457E">
        <w:t xml:space="preserve">, </w:t>
      </w:r>
      <w:r w:rsidR="00167881">
        <w:t xml:space="preserve">com o intuito de </w:t>
      </w:r>
      <w:r w:rsidR="00EB457E">
        <w:t xml:space="preserve">que todas </w:t>
      </w:r>
      <w:r w:rsidR="00167881">
        <w:t>elas possam explorar</w:t>
      </w:r>
      <w:r w:rsidR="008F44E7">
        <w:t xml:space="preserve"> </w:t>
      </w:r>
      <w:r w:rsidR="00167881">
        <w:t xml:space="preserve">as suas potencialidades </w:t>
      </w:r>
      <w:r w:rsidR="00EB457E">
        <w:t>ao máximo</w:t>
      </w:r>
      <w:r w:rsidR="008F44E7">
        <w:t>.</w:t>
      </w:r>
    </w:p>
    <w:p w14:paraId="5C2CC127" w14:textId="3BFAE82F" w:rsidR="00E67F7F" w:rsidRDefault="00E67F7F" w:rsidP="00520531">
      <w:pPr>
        <w:ind w:right="-568" w:firstLine="0"/>
      </w:pPr>
    </w:p>
    <w:p w14:paraId="23AA25F2" w14:textId="517E8AB5" w:rsidR="00E67F7F" w:rsidRDefault="00E67F7F" w:rsidP="00520531">
      <w:pPr>
        <w:ind w:right="-568" w:firstLine="0"/>
      </w:pPr>
    </w:p>
    <w:p w14:paraId="7E9C1AC4" w14:textId="77777777" w:rsidR="00E67F7F" w:rsidRDefault="00E67F7F" w:rsidP="00E67F7F"/>
    <w:sectPr w:rsidR="00E67F7F" w:rsidSect="00DA5BFB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Larissa Reis" w:date="2020-12-14T15:55:00Z" w:initials="LR">
    <w:p w14:paraId="2F56BE39" w14:textId="3C455BF8" w:rsidR="00931353" w:rsidRDefault="00931353">
      <w:pPr>
        <w:pStyle w:val="Textodecomentrio"/>
      </w:pPr>
      <w:r>
        <w:rPr>
          <w:rStyle w:val="Refdecomentrio"/>
        </w:rPr>
        <w:annotationRef/>
      </w:r>
      <w:r>
        <w:t>Por que não “uma desenvolvedora”? está se referindo ao profissional?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F56BE3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82096F" w16cex:dateUtc="2020-12-14T18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F56BE39" w16cid:durableId="2382096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arissa Reis">
    <w15:presenceInfo w15:providerId="Windows Live" w15:userId="d7723ac2ae28b0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022"/>
    <w:rsid w:val="00054315"/>
    <w:rsid w:val="0006582A"/>
    <w:rsid w:val="00167881"/>
    <w:rsid w:val="001938A5"/>
    <w:rsid w:val="001B3179"/>
    <w:rsid w:val="002C3EE5"/>
    <w:rsid w:val="00481F12"/>
    <w:rsid w:val="00520531"/>
    <w:rsid w:val="007A117B"/>
    <w:rsid w:val="008D308E"/>
    <w:rsid w:val="008F44E7"/>
    <w:rsid w:val="00923022"/>
    <w:rsid w:val="00931353"/>
    <w:rsid w:val="009940E4"/>
    <w:rsid w:val="00A05800"/>
    <w:rsid w:val="00A768DB"/>
    <w:rsid w:val="00A90D17"/>
    <w:rsid w:val="00B2367F"/>
    <w:rsid w:val="00B95D5A"/>
    <w:rsid w:val="00BB45B7"/>
    <w:rsid w:val="00DA5BFB"/>
    <w:rsid w:val="00E67F7F"/>
    <w:rsid w:val="00EB457E"/>
    <w:rsid w:val="00EB5EA2"/>
    <w:rsid w:val="00F06583"/>
    <w:rsid w:val="00FF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28E5C"/>
  <w15:chartTrackingRefBased/>
  <w15:docId w15:val="{444B8EF8-E8AC-41C9-89B4-9CF82C61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93135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3135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3135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3135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31353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313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13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254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Regina</dc:creator>
  <cp:keywords/>
  <dc:description/>
  <cp:lastModifiedBy>Carla Regina</cp:lastModifiedBy>
  <cp:revision>3</cp:revision>
  <dcterms:created xsi:type="dcterms:W3CDTF">2020-12-14T22:13:00Z</dcterms:created>
  <dcterms:modified xsi:type="dcterms:W3CDTF">2020-12-14T22:13:00Z</dcterms:modified>
</cp:coreProperties>
</file>